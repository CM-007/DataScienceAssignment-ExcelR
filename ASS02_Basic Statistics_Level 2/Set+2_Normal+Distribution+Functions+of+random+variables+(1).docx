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6446" w14:textId="77777777" w:rsidR="00155575" w:rsidRPr="00645C07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C07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1ECAA19B" w14:textId="77777777" w:rsidR="00155575" w:rsidRPr="00645C07" w:rsidRDefault="00155575" w:rsidP="001555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EA6786B" w14:textId="77777777" w:rsidR="00155575" w:rsidRPr="00645C0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645C07">
        <w:rPr>
          <w:rFonts w:ascii="Times New Roman" w:hAnsi="Times New Roman" w:cs="Times New Roman"/>
          <w:sz w:val="28"/>
          <w:szCs w:val="28"/>
        </w:rPr>
        <w:sym w:font="Symbol" w:char="F06D"/>
      </w:r>
      <w:r w:rsidRPr="00645C07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645C07">
        <w:rPr>
          <w:rFonts w:ascii="Times New Roman" w:hAnsi="Times New Roman" w:cs="Times New Roman"/>
          <w:sz w:val="28"/>
          <w:szCs w:val="28"/>
        </w:rPr>
        <w:sym w:font="Symbol" w:char="F073"/>
      </w:r>
      <w:r w:rsidRPr="00645C07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3669B28" w14:textId="77777777" w:rsidR="00155575" w:rsidRPr="00645C0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25B11CC" w14:textId="77777777" w:rsidR="00155575" w:rsidRPr="00645C0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7AC65E6D" w14:textId="77777777" w:rsidR="00155575" w:rsidRPr="00645C0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645C07">
        <w:rPr>
          <w:rFonts w:ascii="Times New Roman" w:hAnsi="Times New Roman" w:cs="Times New Roman"/>
          <w:sz w:val="28"/>
          <w:szCs w:val="28"/>
          <w:highlight w:val="yellow"/>
        </w:rPr>
        <w:t xml:space="preserve">0.2676   </w:t>
      </w:r>
    </w:p>
    <w:p w14:paraId="272178F5" w14:textId="77777777" w:rsidR="00155575" w:rsidRPr="00645C0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4A2A1510" w14:textId="77777777" w:rsidR="00155575" w:rsidRPr="00645C0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160E3C4F" w14:textId="311274A8" w:rsidR="00DD402C" w:rsidRPr="00645C07" w:rsidRDefault="00DD402C" w:rsidP="00DD402C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45C07">
        <w:rPr>
          <w:rFonts w:ascii="Times New Roman" w:hAnsi="Times New Roman" w:cs="Times New Roman"/>
          <w:sz w:val="28"/>
          <w:szCs w:val="28"/>
          <w:highlight w:val="yellow"/>
        </w:rPr>
        <w:t>Ans:-</w:t>
      </w:r>
      <w:proofErr w:type="gramEnd"/>
    </w:p>
    <w:p w14:paraId="4B76DA48" w14:textId="5771318E" w:rsidR="00155575" w:rsidRPr="00645C07" w:rsidRDefault="00DD40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645C0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https://github.com/CM-007/DS_ASS/blob/cca9a4a334531146a2622f62774021cc1ca79319/Basic_Statistics_Level_2_Set_2_Q1.ipynb</w:t>
        </w:r>
      </w:hyperlink>
    </w:p>
    <w:p w14:paraId="4413837E" w14:textId="2C86FD30" w:rsidR="00DD402C" w:rsidRPr="00645C07" w:rsidRDefault="00DD40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ab/>
      </w:r>
    </w:p>
    <w:p w14:paraId="4A4EB5EB" w14:textId="1F26387C" w:rsidR="00DD402C" w:rsidRPr="00645C07" w:rsidRDefault="00DD40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ab/>
      </w:r>
    </w:p>
    <w:p w14:paraId="1A508C62" w14:textId="77777777" w:rsidR="00DD402C" w:rsidRPr="00645C07" w:rsidRDefault="00DD40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29A0E356" w14:textId="77777777" w:rsidR="00155575" w:rsidRPr="00645C0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645C07">
        <w:rPr>
          <w:rFonts w:ascii="Times New Roman" w:hAnsi="Times New Roman" w:cs="Times New Roman"/>
          <w:sz w:val="28"/>
          <w:szCs w:val="28"/>
        </w:rPr>
        <w:sym w:font="Symbol" w:char="F06D"/>
      </w:r>
      <w:r w:rsidRPr="00645C07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645C07">
        <w:rPr>
          <w:rFonts w:ascii="Times New Roman" w:hAnsi="Times New Roman" w:cs="Times New Roman"/>
          <w:sz w:val="28"/>
          <w:szCs w:val="28"/>
        </w:rPr>
        <w:sym w:font="Symbol" w:char="F073"/>
      </w:r>
      <w:r w:rsidRPr="00645C07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645C07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1C3E124B" w14:textId="77777777" w:rsidR="00155575" w:rsidRPr="00645C0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125965E6" w14:textId="5FEB31CB" w:rsidR="00645C07" w:rsidRPr="00645C07" w:rsidRDefault="00645C07" w:rsidP="00645C07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45C07">
        <w:rPr>
          <w:rFonts w:ascii="Times New Roman" w:hAnsi="Times New Roman" w:cs="Times New Roman"/>
          <w:sz w:val="28"/>
          <w:szCs w:val="28"/>
          <w:highlight w:val="yellow"/>
        </w:rPr>
        <w:t>Ans:-</w:t>
      </w:r>
      <w:proofErr w:type="gramEnd"/>
    </w:p>
    <w:p w14:paraId="6A56FA7C" w14:textId="1D92F9D3" w:rsidR="00645C07" w:rsidRDefault="00645C07" w:rsidP="00645C07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ab/>
        <w:t>15% employees older than 44 age.</w:t>
      </w:r>
    </w:p>
    <w:p w14:paraId="12B26197" w14:textId="78205952" w:rsidR="00645C07" w:rsidRDefault="00645C07" w:rsidP="00645C07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C07">
        <w:rPr>
          <w:rFonts w:ascii="Times New Roman" w:hAnsi="Times New Roman" w:cs="Times New Roman"/>
          <w:sz w:val="28"/>
          <w:szCs w:val="28"/>
        </w:rPr>
        <w:t xml:space="preserve">34% </w:t>
      </w:r>
      <w:r w:rsidRPr="00645C07">
        <w:rPr>
          <w:rFonts w:ascii="Times New Roman" w:hAnsi="Times New Roman" w:cs="Times New Roman"/>
          <w:color w:val="212121"/>
          <w:sz w:val="28"/>
          <w:szCs w:val="28"/>
        </w:rPr>
        <w:t>employees between 38 to 44 y</w:t>
      </w:r>
      <w:r>
        <w:rPr>
          <w:rFonts w:ascii="Times New Roman" w:hAnsi="Times New Roman" w:cs="Times New Roman"/>
          <w:color w:val="212121"/>
          <w:sz w:val="28"/>
          <w:szCs w:val="28"/>
        </w:rPr>
        <w:t>ea</w:t>
      </w:r>
      <w:r w:rsidRPr="00645C07">
        <w:rPr>
          <w:rFonts w:ascii="Times New Roman" w:hAnsi="Times New Roman" w:cs="Times New Roman"/>
          <w:color w:val="212121"/>
          <w:sz w:val="28"/>
          <w:szCs w:val="28"/>
        </w:rPr>
        <w:t>rs of age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14:paraId="51265C6D" w14:textId="77777777" w:rsidR="00645C07" w:rsidRPr="00645C07" w:rsidRDefault="00645C07" w:rsidP="00645C07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145075A1" w14:textId="77777777" w:rsidR="00155575" w:rsidRPr="00645C0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6DBD65AC" w14:textId="0EE3A36F" w:rsidR="00155575" w:rsidRPr="00645C07" w:rsidRDefault="00645C07" w:rsidP="00645C07">
      <w:pPr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45C07">
        <w:rPr>
          <w:rFonts w:ascii="Times New Roman" w:hAnsi="Times New Roman" w:cs="Times New Roman"/>
          <w:sz w:val="28"/>
          <w:szCs w:val="28"/>
          <w:highlight w:val="yellow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p w14:paraId="13257134" w14:textId="373BDEEB" w:rsidR="00DD402C" w:rsidRDefault="00645C0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7427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https://github.com/CM-007/DS_ASS/blob/41798ac22af49c0b60813c4224ce08077c57d8c8/Basic_Statistics_Level_2_Set_2_Q2.ipynb</w:t>
        </w:r>
      </w:hyperlink>
    </w:p>
    <w:p w14:paraId="01F11795" w14:textId="77777777" w:rsidR="00645C07" w:rsidRPr="00645C07" w:rsidRDefault="00645C0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2B8F1124" w14:textId="77777777" w:rsidR="00645C0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>If X</w:t>
      </w:r>
      <w:r w:rsidRPr="00645C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45C07">
        <w:rPr>
          <w:rFonts w:ascii="Times New Roman" w:hAnsi="Times New Roman" w:cs="Times New Roman"/>
          <w:sz w:val="28"/>
          <w:szCs w:val="28"/>
        </w:rPr>
        <w:t xml:space="preserve"> ~ </w:t>
      </w:r>
      <w:proofErr w:type="gramStart"/>
      <w:r w:rsidRPr="00645C07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645C07">
        <w:rPr>
          <w:rFonts w:ascii="Times New Roman" w:hAnsi="Times New Roman" w:cs="Times New Roman"/>
          <w:sz w:val="28"/>
          <w:szCs w:val="28"/>
        </w:rPr>
        <w:t>μ, σ</w:t>
      </w:r>
      <w:r w:rsidRPr="00645C0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45C07">
        <w:rPr>
          <w:rFonts w:ascii="Times New Roman" w:hAnsi="Times New Roman" w:cs="Times New Roman"/>
          <w:sz w:val="28"/>
          <w:szCs w:val="28"/>
        </w:rPr>
        <w:t>) and X</w:t>
      </w:r>
      <w:r w:rsidRPr="00645C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45C07">
        <w:rPr>
          <w:rFonts w:ascii="Times New Roman" w:hAnsi="Times New Roman" w:cs="Times New Roman"/>
          <w:sz w:val="28"/>
          <w:szCs w:val="28"/>
        </w:rPr>
        <w:t xml:space="preserve"> ~ N(μ, σ</w:t>
      </w:r>
      <w:r w:rsidRPr="00645C0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45C07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645C07">
        <w:rPr>
          <w:rFonts w:ascii="Times New Roman" w:hAnsi="Times New Roman" w:cs="Times New Roman"/>
          <w:sz w:val="28"/>
          <w:szCs w:val="28"/>
        </w:rPr>
        <w:t>iid</w:t>
      </w:r>
      <w:proofErr w:type="spellEnd"/>
      <w:r w:rsidRPr="00645C07">
        <w:rPr>
          <w:rFonts w:ascii="Times New Roman" w:hAnsi="Times New Roman" w:cs="Times New Roman"/>
          <w:sz w:val="28"/>
          <w:szCs w:val="28"/>
        </w:rPr>
        <w:t xml:space="preserve"> normal random variables, then what is the difference between 2 X</w:t>
      </w:r>
      <w:r w:rsidRPr="00645C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45C07">
        <w:rPr>
          <w:rFonts w:ascii="Times New Roman" w:hAnsi="Times New Roman" w:cs="Times New Roman"/>
          <w:sz w:val="28"/>
          <w:szCs w:val="28"/>
        </w:rPr>
        <w:t xml:space="preserve"> and X</w:t>
      </w:r>
      <w:r w:rsidRPr="00645C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45C07">
        <w:rPr>
          <w:rFonts w:ascii="Times New Roman" w:hAnsi="Times New Roman" w:cs="Times New Roman"/>
          <w:sz w:val="28"/>
          <w:szCs w:val="28"/>
        </w:rPr>
        <w:t xml:space="preserve"> + X</w:t>
      </w:r>
      <w:r w:rsidRPr="00645C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45C07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</w:t>
      </w:r>
    </w:p>
    <w:p w14:paraId="15F25C91" w14:textId="09D272B5" w:rsidR="00155575" w:rsidRDefault="00645C07" w:rsidP="00645C0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45C07">
        <w:rPr>
          <w:rFonts w:ascii="Times New Roman" w:hAnsi="Times New Roman" w:cs="Times New Roman"/>
          <w:sz w:val="28"/>
          <w:szCs w:val="28"/>
          <w:highlight w:val="yellow"/>
        </w:rPr>
        <w:t>Ans:-</w:t>
      </w:r>
      <w:proofErr w:type="gramEnd"/>
      <w:r w:rsidR="00155575" w:rsidRPr="00645C0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DE40398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The Normal Distribution has its link with the Central Limit Theorem, which states that ‘Any large sum of independent identically distribution random variables are approximately Normal, then (X1 + X2) and (2X1) tends to have Normal distribution only If X1 and X2 are </w:t>
      </w:r>
      <w:proofErr w:type="spellStart"/>
      <w:r w:rsidRPr="00645C07">
        <w:rPr>
          <w:rFonts w:ascii="Times New Roman" w:eastAsia="Times New Roman" w:hAnsi="Times New Roman" w:cs="Times New Roman"/>
          <w:sz w:val="28"/>
          <w:szCs w:val="28"/>
        </w:rPr>
        <w:t>i.i.d</w:t>
      </w:r>
      <w:proofErr w:type="spellEnd"/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 and n is Large. </w:t>
      </w:r>
    </w:p>
    <w:p w14:paraId="3F6AB7D5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7C1B4981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The Difference between 2X1 and (X1 + X2) is the magnitude they hold of two different sample subsets (X1 and X2) from the same source(population). </w:t>
      </w:r>
    </w:p>
    <w:p w14:paraId="3DDFE5FB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51869B6F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X1 and X2 can be a different subset of a sample from a similar source (population) but </w:t>
      </w:r>
    </w:p>
    <w:p w14:paraId="3405D594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5EDF69F4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If X1 ~ </w:t>
      </w:r>
      <w:proofErr w:type="gramStart"/>
      <w:r w:rsidRPr="00645C07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μ, σ2) then, 2 X1 ~ N(2 μ, 4 σ2 ), </w:t>
      </w:r>
    </w:p>
    <w:p w14:paraId="3BF091A7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17108F9C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If X1 ~ </w:t>
      </w:r>
      <w:proofErr w:type="gramStart"/>
      <w:r w:rsidRPr="00645C07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μ, σ2) and X2 ~ N(μ, σ2) are </w:t>
      </w:r>
      <w:proofErr w:type="spellStart"/>
      <w:r w:rsidRPr="00645C07">
        <w:rPr>
          <w:rFonts w:ascii="Times New Roman" w:eastAsia="Times New Roman" w:hAnsi="Times New Roman" w:cs="Times New Roman"/>
          <w:sz w:val="28"/>
          <w:szCs w:val="28"/>
        </w:rPr>
        <w:t>iid</w:t>
      </w:r>
      <w:proofErr w:type="spellEnd"/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 normal random variables then (X1 + X2)</w:t>
      </w:r>
      <w:del w:id="0" w:author="Unknown">
        <w:r w:rsidRPr="00645C07">
          <w:rPr>
            <w:rFonts w:ascii="Times New Roman" w:eastAsia="Times New Roman" w:hAnsi="Times New Roman" w:cs="Times New Roman"/>
            <w:sz w:val="28"/>
            <w:szCs w:val="28"/>
          </w:rPr>
          <w:delText>N(μ+ μ, σ2+ σ2)</w:delText>
        </w:r>
      </w:del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(2 μ, 2 σ2). Hence, 2X1 – (X1+X2) </w:t>
      </w:r>
      <w:proofErr w:type="gramStart"/>
      <w:r w:rsidRPr="00645C07">
        <w:rPr>
          <w:rFonts w:ascii="Times New Roman" w:eastAsia="Times New Roman" w:hAnsi="Times New Roman" w:cs="Times New Roman"/>
          <w:sz w:val="28"/>
          <w:szCs w:val="28"/>
        </w:rPr>
        <w:t>~(</w:t>
      </w:r>
      <w:proofErr w:type="gramEnd"/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2 μ – 2 μ, 4 σ2 + 2σ2 ). </w:t>
      </w:r>
    </w:p>
    <w:p w14:paraId="71620246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57FE36E2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5C07">
        <w:rPr>
          <w:rFonts w:ascii="Times New Roman" w:eastAsia="Times New Roman" w:hAnsi="Times New Roman" w:cs="Times New Roman"/>
          <w:sz w:val="28"/>
          <w:szCs w:val="28"/>
        </w:rPr>
        <w:t>The distribution remains the same for every sample subset of similar source, it tends to fall under Normal distribution and slight deviations in parameters.</w:t>
      </w:r>
    </w:p>
    <w:p w14:paraId="4E8C54E4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78A19208" w14:textId="77777777" w:rsidR="00645C07" w:rsidRPr="00645C07" w:rsidRDefault="00645C07" w:rsidP="00645C0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The Normal distribution has two parameters, the mean, µ, and the variance, σ2. µ and σ2satisfy −∞ &lt; µ &lt; ∞, σ2&gt; 0. We write X </w:t>
      </w:r>
      <w:r w:rsidRPr="00645C07">
        <w:rPr>
          <w:rFonts w:ascii="Cambria Math" w:eastAsia="Times New Roman" w:hAnsi="Cambria Math" w:cs="Cambria Math"/>
          <w:sz w:val="28"/>
          <w:szCs w:val="28"/>
        </w:rPr>
        <w:t>∼</w:t>
      </w: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 Normal (µ, σ2) or X </w:t>
      </w:r>
      <w:r w:rsidRPr="00645C07">
        <w:rPr>
          <w:rFonts w:ascii="Cambria Math" w:eastAsia="Times New Roman" w:hAnsi="Cambria Math" w:cs="Cambria Math"/>
          <w:sz w:val="28"/>
          <w:szCs w:val="28"/>
        </w:rPr>
        <w:t>∼</w:t>
      </w:r>
      <w:r w:rsidRPr="00645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5C07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645C07">
        <w:rPr>
          <w:rFonts w:ascii="Times New Roman" w:eastAsia="Times New Roman" w:hAnsi="Times New Roman" w:cs="Times New Roman"/>
          <w:sz w:val="28"/>
          <w:szCs w:val="28"/>
        </w:rPr>
        <w:t>µ, σ2 ).</w:t>
      </w:r>
    </w:p>
    <w:p w14:paraId="05A0A276" w14:textId="696C29A0" w:rsidR="00645C07" w:rsidRPr="00645C07" w:rsidRDefault="00645C07" w:rsidP="00645C0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DD5DB81" w14:textId="77777777" w:rsidR="00155575" w:rsidRPr="00645C07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60529983" w14:textId="77777777" w:rsidR="00155575" w:rsidRPr="00645C0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645C07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645C07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645C0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645C07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 and b, symmetric about the mean, such that the probability of the random variable taking a value between them is 0.99. </w:t>
      </w:r>
    </w:p>
    <w:p w14:paraId="5BD81287" w14:textId="77777777" w:rsidR="00155575" w:rsidRPr="00645C0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B4B9A04" w14:textId="77777777" w:rsidR="00155575" w:rsidRPr="00645C0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6E603E2D" w14:textId="77777777" w:rsidR="00155575" w:rsidRPr="00645C0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7D3E436C" w14:textId="77777777" w:rsidR="00155575" w:rsidRPr="00645C0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58AD88D5" w14:textId="77777777" w:rsidR="00155575" w:rsidRPr="00645C0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1467444C" w14:textId="77777777" w:rsidR="00155575" w:rsidRPr="00527B7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36C00BEF" w14:textId="44E3275D" w:rsidR="00527B76" w:rsidRPr="00645C07" w:rsidRDefault="00527B76" w:rsidP="00527B76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527B7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Ans:-</w:t>
      </w:r>
      <w:proofErr w:type="gramEnd"/>
    </w:p>
    <w:p w14:paraId="58B3E72F" w14:textId="2D7588EC" w:rsidR="00155575" w:rsidRDefault="00527B76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A7427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https://github.com/CM-007/DS_ASS/blob/39c60def1979c6936781225ebf9d95094ca1550d/Basic_Statistics_Level_2_Set_2_Q4.ipynb</w:t>
        </w:r>
      </w:hyperlink>
    </w:p>
    <w:p w14:paraId="0B3EB196" w14:textId="77777777" w:rsidR="00527B76" w:rsidRPr="00645C07" w:rsidRDefault="00527B76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08B8CC2C" w14:textId="77777777" w:rsidR="00155575" w:rsidRPr="00645C0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45C07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645C0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645C07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645C07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645C0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45C07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645C0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45C07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645C0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45C07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347D5C26" w14:textId="77777777" w:rsidR="00155575" w:rsidRPr="00645C07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4844DF11" w14:textId="77777777" w:rsidR="00155575" w:rsidRPr="00645C07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>Specify the 5</w:t>
      </w:r>
      <w:r w:rsidRPr="00645C0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45C07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152E710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45C07">
        <w:rPr>
          <w:rFonts w:ascii="Times New Roman" w:hAnsi="Times New Roman" w:cs="Times New Roman"/>
          <w:sz w:val="28"/>
          <w:szCs w:val="28"/>
        </w:rPr>
        <w:t xml:space="preserve">Which of the two divisions has a larger probability of making a loss </w:t>
      </w:r>
      <w:proofErr w:type="gramStart"/>
      <w:r w:rsidRPr="00645C07">
        <w:rPr>
          <w:rFonts w:ascii="Times New Roman" w:hAnsi="Times New Roman" w:cs="Times New Roman"/>
          <w:sz w:val="28"/>
          <w:szCs w:val="28"/>
        </w:rPr>
        <w:t>in a given year</w:t>
      </w:r>
      <w:proofErr w:type="gramEnd"/>
      <w:r w:rsidRPr="00645C07">
        <w:rPr>
          <w:rFonts w:ascii="Times New Roman" w:hAnsi="Times New Roman" w:cs="Times New Roman"/>
          <w:sz w:val="28"/>
          <w:szCs w:val="28"/>
        </w:rPr>
        <w:t>?</w:t>
      </w:r>
    </w:p>
    <w:p w14:paraId="35DE4C1C" w14:textId="17BA3EFE" w:rsidR="00527B76" w:rsidRDefault="00527B76" w:rsidP="00527B76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527B76">
        <w:rPr>
          <w:rFonts w:ascii="Times New Roman" w:hAnsi="Times New Roman" w:cs="Times New Roman"/>
          <w:sz w:val="28"/>
          <w:szCs w:val="28"/>
          <w:highlight w:val="yellow"/>
        </w:rPr>
        <w:t>Ans:-</w:t>
      </w:r>
      <w:proofErr w:type="gramEnd"/>
    </w:p>
    <w:p w14:paraId="4D48032D" w14:textId="77777777" w:rsidR="00527B76" w:rsidRDefault="00527B76" w:rsidP="00527B76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95E78B" w14:textId="0B6A091B" w:rsidR="00527B76" w:rsidRDefault="00527B76" w:rsidP="00527B76">
      <w:pPr>
        <w:spacing w:after="120"/>
        <w:ind w:left="720" w:firstLine="720"/>
        <w:contextualSpacing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7427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https://github.com/CM-007/DS_ASS/blob/19a3658e171870c7efad40267f05ee8207a5ccb4/Basic_Statistics_Level_2_Set_2_Q5.ipynb</w:t>
        </w:r>
      </w:hyperlink>
    </w:p>
    <w:p w14:paraId="39E9FF48" w14:textId="77777777" w:rsidR="00527B76" w:rsidRPr="00645C07" w:rsidRDefault="00527B76" w:rsidP="00527B76">
      <w:pPr>
        <w:spacing w:after="120"/>
        <w:ind w:left="720" w:firstLine="720"/>
        <w:contextualSpacing/>
        <w:rPr>
          <w:rFonts w:ascii="Times New Roman" w:hAnsi="Times New Roman" w:cs="Times New Roman"/>
          <w:sz w:val="28"/>
          <w:szCs w:val="28"/>
        </w:rPr>
      </w:pPr>
    </w:p>
    <w:sectPr w:rsidR="00527B76" w:rsidRPr="00645C0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6462182">
    <w:abstractNumId w:val="0"/>
  </w:num>
  <w:num w:numId="2" w16cid:durableId="1201357114">
    <w:abstractNumId w:val="3"/>
  </w:num>
  <w:num w:numId="3" w16cid:durableId="106393329">
    <w:abstractNumId w:val="4"/>
  </w:num>
  <w:num w:numId="4" w16cid:durableId="333268300">
    <w:abstractNumId w:val="2"/>
  </w:num>
  <w:num w:numId="5" w16cid:durableId="110441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7B76"/>
    <w:rsid w:val="005307C4"/>
    <w:rsid w:val="00567F64"/>
    <w:rsid w:val="00581C5C"/>
    <w:rsid w:val="005A7255"/>
    <w:rsid w:val="005D3274"/>
    <w:rsid w:val="005E3B97"/>
    <w:rsid w:val="005F03AD"/>
    <w:rsid w:val="00613351"/>
    <w:rsid w:val="00645C0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402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3751"/>
  <w15:docId w15:val="{2AC42BC7-24E2-457D-B05F-0389489A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0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C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C0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1">
    <w:name w:val="c1"/>
    <w:basedOn w:val="DefaultParagraphFont"/>
    <w:rsid w:val="00645C07"/>
  </w:style>
  <w:style w:type="paragraph" w:styleId="NoSpacing">
    <w:name w:val="No Spacing"/>
    <w:uiPriority w:val="1"/>
    <w:qFormat/>
    <w:rsid w:val="00645C07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-007/DS_ASS/blob/19a3658e171870c7efad40267f05ee8207a5ccb4/Basic_Statistics_Level_2_Set_2_Q5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M-007/DS_ASS/blob/39c60def1979c6936781225ebf9d95094ca1550d/Basic_Statistics_Level_2_Set_2_Q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-007/DS_ASS/blob/41798ac22af49c0b60813c4224ce08077c57d8c8/Basic_Statistics_Level_2_Set_2_Q2.ipynb" TargetMode="External"/><Relationship Id="rId5" Type="http://schemas.openxmlformats.org/officeDocument/2006/relationships/hyperlink" Target="https://github.com/CM-007/DS_ASS/blob/cca9a4a334531146a2622f62774021cc1ca79319/Basic_Statistics_Level_2_Set_2_Q1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Chetan More</cp:lastModifiedBy>
  <cp:revision>6</cp:revision>
  <dcterms:created xsi:type="dcterms:W3CDTF">2013-09-25T17:43:00Z</dcterms:created>
  <dcterms:modified xsi:type="dcterms:W3CDTF">2023-08-03T16:15:00Z</dcterms:modified>
</cp:coreProperties>
</file>